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08CEA1" w:rsidR="00173F89" w:rsidDel="00500E22" w:rsidRDefault="00F95485">
      <w:pPr>
        <w:rPr>
          <w:del w:id="0" w:author="Author"/>
        </w:rPr>
      </w:pPr>
      <w:del w:id="1" w:author="Author">
        <w:r w:rsidDel="00500E22">
          <w:delText xml:space="preserve">Dear </w:delText>
        </w:r>
      </w:del>
      <w:ins w:id="2" w:author="Author">
        <w:r w:rsidR="00500E22">
          <w:t xml:space="preserve">Dear </w:t>
        </w:r>
        <w:r w:rsidR="00500E22">
          <w:rPr>
            <w:rFonts w:ascii="DM Sans" w:hAnsi="DM Sans"/>
            <w:color w:val="000000"/>
            <w:shd w:val="clear" w:color="auto" w:fill="FFFFFF"/>
          </w:rPr>
          <w:t>Gala Groceries</w:t>
        </w:r>
        <w:r w:rsidR="00500E22" w:rsidDel="00500E22">
          <w:t xml:space="preserve"> </w:t>
        </w:r>
      </w:ins>
      <w:del w:id="3" w:author="Author">
        <w:r w:rsidDel="00500E22">
          <w:delText>[insert name of recipient]</w:delText>
        </w:r>
      </w:del>
      <w:r>
        <w:t>,</w:t>
      </w:r>
    </w:p>
    <w:p w14:paraId="7F789189" w14:textId="77777777" w:rsidR="00500E22" w:rsidRDefault="00500E22">
      <w:pPr>
        <w:rPr>
          <w:ins w:id="4" w:author="Author"/>
        </w:rPr>
      </w:pPr>
    </w:p>
    <w:p w14:paraId="674B25D1" w14:textId="77777777" w:rsidR="00500E22" w:rsidRDefault="00500E22">
      <w:pPr>
        <w:rPr>
          <w:ins w:id="5" w:author="Author"/>
        </w:rPr>
      </w:pPr>
    </w:p>
    <w:p w14:paraId="049C2CDA" w14:textId="77777777" w:rsidR="00500E22" w:rsidRDefault="00500E22" w:rsidP="00500E22">
      <w:pPr>
        <w:rPr>
          <w:ins w:id="6" w:author="Author"/>
        </w:rPr>
      </w:pPr>
      <w:ins w:id="7" w:author="Author">
        <w:r>
          <w:t xml:space="preserve">I have successfully conducted exploratory data analysis on the provided dataset (sample_sales_data.csv). </w:t>
        </w:r>
      </w:ins>
    </w:p>
    <w:p w14:paraId="1941DC9F" w14:textId="2E797577" w:rsidR="00500E22" w:rsidRDefault="00500E22" w:rsidP="00500E22">
      <w:pPr>
        <w:rPr>
          <w:ins w:id="8" w:author="Author"/>
        </w:rPr>
      </w:pPr>
      <w:ins w:id="9" w:author="Author">
        <w:r>
          <w:t>Here are the key insights:</w:t>
        </w:r>
      </w:ins>
    </w:p>
    <w:p w14:paraId="0EB97E7B" w14:textId="77777777" w:rsidR="00500E22" w:rsidRDefault="00500E22" w:rsidP="00500E22">
      <w:pPr>
        <w:rPr>
          <w:ins w:id="10" w:author="Author"/>
        </w:rPr>
      </w:pPr>
    </w:p>
    <w:p w14:paraId="7D35E96E" w14:textId="77777777" w:rsidR="00500E22" w:rsidRDefault="00500E22" w:rsidP="00500E22">
      <w:pPr>
        <w:pStyle w:val="ListParagraph"/>
        <w:numPr>
          <w:ilvl w:val="0"/>
          <w:numId w:val="1"/>
        </w:numPr>
        <w:rPr>
          <w:ins w:id="11" w:author="Author"/>
        </w:rPr>
        <w:pPrChange w:id="12" w:author="Author">
          <w:pPr/>
        </w:pPrChange>
      </w:pPr>
      <w:ins w:id="13" w:author="Author">
        <w:r>
          <w:t>The dataset contains sales data with columns like customer ID, product ID, quantity sold, price, and sale date.</w:t>
        </w:r>
      </w:ins>
    </w:p>
    <w:p w14:paraId="18491C5F" w14:textId="77777777" w:rsidR="00500E22" w:rsidRDefault="00500E22" w:rsidP="00500E22">
      <w:pPr>
        <w:pStyle w:val="ListParagraph"/>
        <w:numPr>
          <w:ilvl w:val="0"/>
          <w:numId w:val="1"/>
        </w:numPr>
        <w:rPr>
          <w:ins w:id="14" w:author="Author"/>
        </w:rPr>
        <w:pPrChange w:id="15" w:author="Author">
          <w:pPr/>
        </w:pPrChange>
      </w:pPr>
      <w:ins w:id="16" w:author="Author">
        <w:r>
          <w:t>Quantity sold distribution is right-skewed, indicating a few products had notably high sales.</w:t>
        </w:r>
      </w:ins>
    </w:p>
    <w:p w14:paraId="47D22248" w14:textId="65AA327C" w:rsidR="00500E22" w:rsidRDefault="00500E22" w:rsidP="00500E22">
      <w:pPr>
        <w:pStyle w:val="ListParagraph"/>
        <w:numPr>
          <w:ilvl w:val="0"/>
          <w:numId w:val="1"/>
        </w:numPr>
        <w:rPr>
          <w:ins w:id="17" w:author="Author"/>
        </w:rPr>
        <w:pPrChange w:id="18" w:author="Author">
          <w:pPr/>
        </w:pPrChange>
      </w:pPr>
      <w:ins w:id="19" w:author="Author">
        <w:r>
          <w:t>The average product price is $</w:t>
        </w:r>
        <w:r>
          <w:t>7.8</w:t>
        </w:r>
        <w:r>
          <w:t>, with a minimum of $</w:t>
        </w:r>
        <w:r>
          <w:t>0.19</w:t>
        </w:r>
        <w:r>
          <w:t xml:space="preserve"> and a maximum of $</w:t>
        </w:r>
        <w:r>
          <w:t>23.9</w:t>
        </w:r>
        <w:r>
          <w:t>.</w:t>
        </w:r>
      </w:ins>
    </w:p>
    <w:p w14:paraId="6379FFB7" w14:textId="5CD7D739" w:rsidR="00500E22" w:rsidRDefault="00500E22" w:rsidP="00500E22">
      <w:pPr>
        <w:pStyle w:val="ListParagraph"/>
        <w:numPr>
          <w:ilvl w:val="0"/>
          <w:numId w:val="1"/>
        </w:numPr>
        <w:rPr>
          <w:ins w:id="20" w:author="Author"/>
        </w:rPr>
        <w:pPrChange w:id="21" w:author="Author">
          <w:pPr/>
        </w:pPrChange>
      </w:pPr>
      <w:ins w:id="22" w:author="Author">
        <w:r>
          <w:t>Sales data spans from [</w:t>
        </w:r>
        <w:r w:rsidRPr="00500E22">
          <w:t>2022-03-07 19:59:54</w:t>
        </w:r>
        <w:r>
          <w:t>] to [</w:t>
        </w:r>
        <w:r w:rsidRPr="00500E22">
          <w:t>2022-03-01 09:00:13</w:t>
        </w:r>
        <w:r>
          <w:t>].</w:t>
        </w:r>
      </w:ins>
    </w:p>
    <w:p w14:paraId="5A540E55" w14:textId="77777777" w:rsidR="00500E22" w:rsidRDefault="00500E22" w:rsidP="00500E22">
      <w:pPr>
        <w:pStyle w:val="ListParagraph"/>
        <w:numPr>
          <w:ilvl w:val="0"/>
          <w:numId w:val="1"/>
        </w:numPr>
        <w:rPr>
          <w:ins w:id="23" w:author="Author"/>
        </w:rPr>
        <w:pPrChange w:id="24" w:author="Author">
          <w:pPr/>
        </w:pPrChange>
      </w:pPr>
      <w:ins w:id="25" w:author="Author">
        <w:r>
          <w:t>There's a strong positive correlation between quantity sold and price, suggesting higher-priced products sell in larger quantities.</w:t>
        </w:r>
      </w:ins>
    </w:p>
    <w:p w14:paraId="65B6C092" w14:textId="77777777" w:rsidR="00500E22" w:rsidRDefault="00500E22" w:rsidP="00500E22">
      <w:pPr>
        <w:rPr>
          <w:ins w:id="26" w:author="Author"/>
        </w:rPr>
      </w:pPr>
      <w:ins w:id="27" w:author="Author">
        <w:r>
          <w:t>Recommendations:</w:t>
        </w:r>
      </w:ins>
    </w:p>
    <w:p w14:paraId="2F069E3F" w14:textId="77777777" w:rsidR="00500E22" w:rsidRDefault="00500E22" w:rsidP="00500E22">
      <w:pPr>
        <w:rPr>
          <w:ins w:id="28" w:author="Author"/>
        </w:rPr>
      </w:pPr>
    </w:p>
    <w:p w14:paraId="2BF19E5F" w14:textId="77777777" w:rsidR="00500E22" w:rsidRDefault="00500E22" w:rsidP="00500E22">
      <w:pPr>
        <w:rPr>
          <w:ins w:id="29" w:author="Author"/>
        </w:rPr>
      </w:pPr>
      <w:ins w:id="30" w:author="Author">
        <w:r>
          <w:t>Obtain additional product information, like categories or attributes, for a deeper understanding of sales patterns.</w:t>
        </w:r>
      </w:ins>
    </w:p>
    <w:p w14:paraId="6F5560ED" w14:textId="77777777" w:rsidR="00500E22" w:rsidRDefault="00500E22" w:rsidP="00500E22">
      <w:pPr>
        <w:rPr>
          <w:ins w:id="31" w:author="Author"/>
        </w:rPr>
      </w:pPr>
      <w:ins w:id="32" w:author="Author">
        <w:r>
          <w:t>Analyze sales trends over time (monthly/quarterly) to uncover seasonality or growth opportunities.</w:t>
        </w:r>
      </w:ins>
    </w:p>
    <w:p w14:paraId="3D3C3D8E" w14:textId="3EECC026" w:rsidR="00500E22" w:rsidRDefault="00500E22" w:rsidP="00500E22">
      <w:pPr>
        <w:rPr>
          <w:ins w:id="33" w:author="Author"/>
        </w:rPr>
      </w:pPr>
      <w:ins w:id="34" w:author="Author">
        <w:r>
          <w:t>Explore customer segmentation based on demographics or purchasing behavior for targeted marketing.</w:t>
        </w:r>
      </w:ins>
    </w:p>
    <w:p w14:paraId="4B124F25" w14:textId="77777777" w:rsidR="00500E22" w:rsidRDefault="00500E22" w:rsidP="00500E22">
      <w:pPr>
        <w:rPr>
          <w:ins w:id="35" w:author="Author"/>
        </w:rPr>
      </w:pPr>
    </w:p>
    <w:p w14:paraId="18732120" w14:textId="77777777" w:rsidR="00500E22" w:rsidRDefault="00500E22" w:rsidP="00500E22">
      <w:pPr>
        <w:rPr>
          <w:ins w:id="36" w:author="Author"/>
        </w:rPr>
      </w:pPr>
      <w:ins w:id="37" w:author="Author">
        <w:r>
          <w:t>Best regards,</w:t>
        </w:r>
      </w:ins>
    </w:p>
    <w:p w14:paraId="764AC789" w14:textId="5B95C7CB" w:rsidR="00500E22" w:rsidRDefault="00500E22" w:rsidP="00500E22">
      <w:pPr>
        <w:rPr>
          <w:ins w:id="38" w:author="Author"/>
        </w:rPr>
      </w:pPr>
      <w:ins w:id="39" w:author="Author">
        <w:r>
          <w:t>Aj</w:t>
        </w:r>
      </w:ins>
    </w:p>
    <w:p w14:paraId="00000002" w14:textId="77777777" w:rsidR="00173F89" w:rsidDel="00500E22" w:rsidRDefault="00173F89">
      <w:pPr>
        <w:rPr>
          <w:del w:id="40" w:author="Author"/>
        </w:rPr>
      </w:pPr>
    </w:p>
    <w:p w14:paraId="00000003" w14:textId="3DD4AC99" w:rsidR="00173F89" w:rsidDel="00500E22" w:rsidRDefault="00F95485">
      <w:pPr>
        <w:rPr>
          <w:del w:id="41" w:author="Author"/>
        </w:rPr>
      </w:pPr>
      <w:del w:id="42" w:author="Author">
        <w:r w:rsidDel="00500E22">
          <w:delText>[Introduce the task that you’ve completed in 1 - 2 sentences]</w:delText>
        </w:r>
      </w:del>
    </w:p>
    <w:p w14:paraId="00000004" w14:textId="22EE49CB" w:rsidR="00173F89" w:rsidDel="00500E22" w:rsidRDefault="00173F89">
      <w:pPr>
        <w:rPr>
          <w:del w:id="43" w:author="Author"/>
        </w:rPr>
      </w:pPr>
    </w:p>
    <w:p w14:paraId="00000005" w14:textId="31A36161" w:rsidR="00173F89" w:rsidDel="00500E22" w:rsidRDefault="00F95485">
      <w:pPr>
        <w:rPr>
          <w:del w:id="44" w:author="Author"/>
        </w:rPr>
      </w:pPr>
      <w:del w:id="45" w:author="Author">
        <w:r w:rsidDel="00500E22">
          <w:delText>[Summarize findings from your analysis in 3 - 5 bullet points]</w:delText>
        </w:r>
      </w:del>
    </w:p>
    <w:p w14:paraId="00000006" w14:textId="63DB8DF1" w:rsidR="00173F89" w:rsidDel="00500E22" w:rsidRDefault="00173F89">
      <w:pPr>
        <w:rPr>
          <w:del w:id="46" w:author="Author"/>
        </w:rPr>
      </w:pPr>
    </w:p>
    <w:p w14:paraId="00000007" w14:textId="76CFE709" w:rsidR="00173F89" w:rsidDel="00500E22" w:rsidRDefault="00F95485">
      <w:pPr>
        <w:rPr>
          <w:del w:id="47" w:author="Author"/>
        </w:rPr>
      </w:pPr>
      <w:del w:id="48" w:author="Author">
        <w:r w:rsidDel="00500E22">
          <w:delText>[Provide your recommendations in up to 3 bullet points]</w:delText>
        </w:r>
      </w:del>
    </w:p>
    <w:p w14:paraId="00000008" w14:textId="20DF2B00" w:rsidR="00173F89" w:rsidDel="00500E22" w:rsidRDefault="00173F89">
      <w:pPr>
        <w:rPr>
          <w:del w:id="49" w:author="Author"/>
        </w:rPr>
      </w:pPr>
    </w:p>
    <w:p w14:paraId="00000009" w14:textId="7873E1EB" w:rsidR="00173F89" w:rsidDel="00500E22" w:rsidRDefault="00F95485">
      <w:pPr>
        <w:rPr>
          <w:del w:id="50" w:author="Author"/>
        </w:rPr>
      </w:pPr>
      <w:del w:id="51" w:author="Author">
        <w:r w:rsidDel="00500E22">
          <w:delText xml:space="preserve">Best regards, </w:delText>
        </w:r>
      </w:del>
    </w:p>
    <w:p w14:paraId="0000000A" w14:textId="10AEFEEB" w:rsidR="00173F89" w:rsidDel="00500E22" w:rsidRDefault="00173F89">
      <w:pPr>
        <w:rPr>
          <w:del w:id="52" w:author="Author"/>
        </w:rPr>
      </w:pPr>
    </w:p>
    <w:p w14:paraId="0000000B" w14:textId="64681012" w:rsidR="00173F89" w:rsidRDefault="00F95485">
      <w:del w:id="53" w:author="Author">
        <w:r w:rsidDel="00500E22">
          <w:delText>[name of sender]</w:delText>
        </w:r>
      </w:del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2A9"/>
    <w:multiLevelType w:val="hybridMultilevel"/>
    <w:tmpl w:val="DE96C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30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500E22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2023-11-21T05:21:00Z</dcterms:modified>
</cp:coreProperties>
</file>